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14" w:rsidRDefault="0008037C" w:rsidP="0008037C">
      <w:r>
        <w:rPr>
          <w:noProof/>
        </w:rPr>
        <w:drawing>
          <wp:inline distT="0" distB="0" distL="0" distR="0">
            <wp:extent cx="6858000" cy="37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HEA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7C" w:rsidRDefault="0008037C" w:rsidP="0008037C"/>
    <w:p w:rsidR="0051762D" w:rsidRDefault="00237835" w:rsidP="0008037C">
      <w:r w:rsidRPr="00237835">
        <w:rPr>
          <w:rFonts w:ascii="Trebuchet MS" w:hAnsi="Trebuchet MS"/>
          <w:color w:val="7F7F7F" w:themeColor="text1" w:themeTint="80"/>
        </w:rPr>
        <w:t>To</w:t>
      </w:r>
      <w:ins w:id="0" w:author="Jeremy Holloway" w:date="2018-01-13T10:09:00Z">
        <w:r w:rsidR="00AF1BB8">
          <w:rPr>
            <w:rFonts w:ascii="Trebuchet MS" w:hAnsi="Trebuchet MS"/>
            <w:color w:val="7F7F7F" w:themeColor="text1" w:themeTint="80"/>
          </w:rPr>
          <w:t>:</w:t>
        </w:r>
      </w:ins>
      <w:r w:rsidR="003357CF">
        <w:rPr>
          <w:rFonts w:ascii="Trebuchet MS" w:hAnsi="Trebuchet MS"/>
          <w:color w:val="7F7F7F" w:themeColor="text1" w:themeTint="80"/>
        </w:rPr>
        <w:t xml:space="preserve"> </w:t>
      </w:r>
      <w:r w:rsidR="003357CF" w:rsidRPr="00AD1473">
        <w:t xml:space="preserve"> </w:t>
      </w:r>
      <w:hyperlink r:id="rId6" w:history="1">
        <w:r w:rsidR="00895765" w:rsidRPr="00686727">
          <w:rPr>
            <w:rStyle w:val="Hyperlink"/>
          </w:rPr>
          <w:t>Arnold@clemson.edu</w:t>
        </w:r>
      </w:hyperlink>
      <w:r w:rsidR="00895765">
        <w:t xml:space="preserve">, </w:t>
      </w:r>
      <w:hyperlink r:id="rId7" w:history="1">
        <w:r w:rsidR="00895765" w:rsidRPr="00686727">
          <w:rPr>
            <w:rStyle w:val="Hyperlink"/>
          </w:rPr>
          <w:t>Bummer@clemson.edu</w:t>
        </w:r>
      </w:hyperlink>
      <w:r w:rsidR="00895765">
        <w:t xml:space="preserve">, </w:t>
      </w:r>
      <w:r w:rsidR="003E1423">
        <w:fldChar w:fldCharType="begin"/>
      </w:r>
      <w:ins w:id="1" w:author="Jeremy Holloway" w:date="2018-01-13T10:16:00Z">
        <w:r w:rsidR="006012A3">
          <w:instrText>HYPERLINK "mailto:Este8@clemson.edu"</w:instrText>
        </w:r>
      </w:ins>
      <w:del w:id="2" w:author="Jeremy Holloway" w:date="2018-01-13T10:16:00Z">
        <w:r w:rsidR="003E1423" w:rsidDel="006012A3">
          <w:delInstrText xml:space="preserve"> HYPERLINK "mailto:Este8@clemson.edu" </w:delInstrText>
        </w:r>
      </w:del>
      <w:ins w:id="3" w:author="Jeremy Holloway" w:date="2018-01-13T10:16:00Z"/>
      <w:r w:rsidR="003E1423">
        <w:fldChar w:fldCharType="separate"/>
      </w:r>
      <w:r w:rsidR="00895765" w:rsidRPr="00686727">
        <w:rPr>
          <w:rStyle w:val="Hyperlink"/>
        </w:rPr>
        <w:t>Este8@clemson.edu</w:t>
      </w:r>
      <w:r w:rsidR="003E1423">
        <w:rPr>
          <w:rStyle w:val="Hyperlink"/>
        </w:rPr>
        <w:fldChar w:fldCharType="end"/>
      </w:r>
      <w:r w:rsidR="00895765">
        <w:t xml:space="preserve">, </w:t>
      </w:r>
      <w:ins w:id="4" w:author="Jeremy Holloway" w:date="2018-01-13T10:17:00Z">
        <w:r w:rsidR="006012A3">
          <w:fldChar w:fldCharType="begin"/>
        </w:r>
        <w:r w:rsidR="006012A3">
          <w:instrText xml:space="preserve"> HYPERLINK "mailto:</w:instrText>
        </w:r>
        <w:r w:rsidR="006012A3" w:rsidRPr="006012A3">
          <w:rPr>
            <w:rPrChange w:id="5" w:author="Jeremy Holloway" w:date="2018-01-13T10:17:00Z">
              <w:rPr>
                <w:rStyle w:val="Hyperlink"/>
              </w:rPr>
            </w:rPrChange>
          </w:rPr>
          <w:instrText>K</w:instrText>
        </w:r>
      </w:ins>
      <w:ins w:id="6" w:author="Jeremy Holloway" w:date="2018-01-13T10:16:00Z">
        <w:r w:rsidR="006012A3" w:rsidRPr="006012A3">
          <w:rPr>
            <w:rPrChange w:id="7" w:author="Jeremy Holloway" w:date="2018-01-13T10:17:00Z">
              <w:rPr>
                <w:rStyle w:val="Hyperlink"/>
              </w:rPr>
            </w:rPrChange>
          </w:rPr>
          <w:instrText>beck@clemson.edu</w:instrText>
        </w:r>
      </w:ins>
      <w:ins w:id="8" w:author="Jeremy Holloway" w:date="2018-01-13T10:17:00Z">
        <w:r w:rsidR="006012A3">
          <w:instrText xml:space="preserve">" </w:instrText>
        </w:r>
        <w:r w:rsidR="006012A3">
          <w:fldChar w:fldCharType="separate"/>
        </w:r>
        <w:r w:rsidR="006012A3" w:rsidRPr="00F93F23">
          <w:rPr>
            <w:rStyle w:val="Hyperlink"/>
            <w:rPrChange w:id="9" w:author="Jeremy Holloway" w:date="2018-01-13T10:17:00Z">
              <w:rPr>
                <w:rStyle w:val="Hyperlink"/>
              </w:rPr>
            </w:rPrChange>
          </w:rPr>
          <w:t>K</w:t>
        </w:r>
      </w:ins>
      <w:ins w:id="10" w:author="Jeremy Holloway" w:date="2018-01-13T10:16:00Z">
        <w:r w:rsidR="006012A3" w:rsidRPr="00F93F23">
          <w:rPr>
            <w:rStyle w:val="Hyperlink"/>
            <w:rPrChange w:id="11" w:author="Jeremy Holloway" w:date="2018-01-13T10:17:00Z">
              <w:rPr>
                <w:rStyle w:val="Hyperlink"/>
              </w:rPr>
            </w:rPrChange>
          </w:rPr>
          <w:t>beck@clemson.edu</w:t>
        </w:r>
      </w:ins>
      <w:ins w:id="12" w:author="Jeremy Holloway" w:date="2018-01-13T10:17:00Z">
        <w:r w:rsidR="006012A3">
          <w:fldChar w:fldCharType="end"/>
        </w:r>
        <w:r w:rsidR="00D226E6">
          <w:t xml:space="preserve">, </w:t>
        </w:r>
      </w:ins>
      <w:ins w:id="13" w:author="Jeremy Holloway" w:date="2018-01-13T10:18:00Z">
        <w:r w:rsidR="00D226E6">
          <w:fldChar w:fldCharType="begin"/>
        </w:r>
        <w:r w:rsidR="00D226E6">
          <w:instrText xml:space="preserve"> HYPERLINK "mailto:Reggel@clemson.edu" </w:instrText>
        </w:r>
        <w:r w:rsidR="00D226E6">
          <w:fldChar w:fldCharType="separate"/>
        </w:r>
        <w:r w:rsidR="00D226E6" w:rsidRPr="00F93F23">
          <w:rPr>
            <w:rStyle w:val="Hyperlink"/>
          </w:rPr>
          <w:t>Reggel@clemson.edu</w:t>
        </w:r>
        <w:r w:rsidR="00D226E6">
          <w:fldChar w:fldCharType="end"/>
        </w:r>
        <w:r w:rsidR="00D226E6">
          <w:t xml:space="preserve">, </w:t>
        </w:r>
        <w:r w:rsidR="00D226E6">
          <w:fldChar w:fldCharType="begin"/>
        </w:r>
        <w:r w:rsidR="00D226E6">
          <w:instrText xml:space="preserve"> HYPERLINK "mailto:Romans2@clemson.edu" </w:instrText>
        </w:r>
        <w:r w:rsidR="00D226E6">
          <w:fldChar w:fldCharType="separate"/>
        </w:r>
        <w:r w:rsidR="00D226E6" w:rsidRPr="00F93F23">
          <w:rPr>
            <w:rStyle w:val="Hyperlink"/>
          </w:rPr>
          <w:t>Romans2@clemson.edu</w:t>
        </w:r>
        <w:r w:rsidR="00D226E6">
          <w:fldChar w:fldCharType="end"/>
        </w:r>
        <w:r w:rsidR="00D226E6">
          <w:t xml:space="preserve"> </w:t>
        </w:r>
      </w:ins>
    </w:p>
    <w:p w:rsidR="00237835" w:rsidRPr="00131C5D" w:rsidRDefault="00237835" w:rsidP="0008037C">
      <w:r w:rsidRPr="00237835">
        <w:rPr>
          <w:rFonts w:ascii="Trebuchet MS" w:hAnsi="Trebuchet MS"/>
          <w:color w:val="7F7F7F" w:themeColor="text1" w:themeTint="80"/>
        </w:rPr>
        <w:t>Cc</w:t>
      </w:r>
      <w:ins w:id="14" w:author="Jeremy Holloway" w:date="2018-01-13T10:09:00Z">
        <w:r w:rsidR="00AF1BB8">
          <w:rPr>
            <w:rFonts w:ascii="Trebuchet MS" w:hAnsi="Trebuchet MS"/>
            <w:color w:val="7F7F7F" w:themeColor="text1" w:themeTint="80"/>
          </w:rPr>
          <w:t>:</w:t>
        </w:r>
      </w:ins>
      <w:r w:rsidR="00B4460D">
        <w:rPr>
          <w:rFonts w:ascii="Trebuchet MS" w:hAnsi="Trebuchet MS"/>
          <w:color w:val="7F7F7F" w:themeColor="text1" w:themeTint="80"/>
        </w:rPr>
        <w:t xml:space="preserve">  </w:t>
      </w:r>
    </w:p>
    <w:p w:rsidR="001D5E9A" w:rsidRDefault="00237835" w:rsidP="0008037C">
      <w:pPr>
        <w:rPr>
          <w:rFonts w:ascii="Trebuchet MS" w:hAnsi="Trebuchet MS"/>
          <w:color w:val="7F7F7F" w:themeColor="text1" w:themeTint="80"/>
        </w:rPr>
      </w:pPr>
      <w:r w:rsidRPr="00237835">
        <w:rPr>
          <w:rFonts w:ascii="Trebuchet MS" w:hAnsi="Trebuchet MS"/>
          <w:color w:val="7F7F7F" w:themeColor="text1" w:themeTint="80"/>
        </w:rPr>
        <w:t>Bcc</w:t>
      </w:r>
      <w:ins w:id="15" w:author="Jeremy Holloway" w:date="2018-01-13T10:09:00Z">
        <w:r w:rsidR="00AF1BB8">
          <w:rPr>
            <w:rFonts w:ascii="Trebuchet MS" w:hAnsi="Trebuchet MS"/>
            <w:color w:val="7F7F7F" w:themeColor="text1" w:themeTint="80"/>
          </w:rPr>
          <w:t>:</w:t>
        </w:r>
      </w:ins>
      <w:del w:id="16" w:author="Jeremy Holloway" w:date="2018-01-13T10:09:00Z">
        <w:r w:rsidR="00B4460D" w:rsidDel="00AF1BB8">
          <w:rPr>
            <w:rFonts w:ascii="Trebuchet MS" w:hAnsi="Trebuchet MS"/>
            <w:color w:val="7F7F7F" w:themeColor="text1" w:themeTint="80"/>
          </w:rPr>
          <w:delText xml:space="preserve"> </w:delText>
        </w:r>
      </w:del>
    </w:p>
    <w:p w:rsidR="00237835" w:rsidRPr="00662284" w:rsidRDefault="00237835" w:rsidP="0008037C">
      <w:pPr>
        <w:rPr>
          <w:rFonts w:ascii="Trebuchet MS" w:hAnsi="Trebuchet MS"/>
          <w:color w:val="7F7F7F" w:themeColor="text1" w:themeTint="80"/>
          <w:sz w:val="22"/>
          <w:szCs w:val="22"/>
        </w:rPr>
      </w:pPr>
      <w:r w:rsidRPr="00237835">
        <w:rPr>
          <w:rFonts w:ascii="Trebuchet MS" w:hAnsi="Trebuchet MS"/>
          <w:color w:val="7F7F7F" w:themeColor="text1" w:themeTint="80"/>
        </w:rPr>
        <w:t>Subject</w:t>
      </w:r>
      <w:ins w:id="17" w:author="Jeremy Holloway" w:date="2018-01-13T10:09:00Z">
        <w:r w:rsidR="00AF1BB8">
          <w:rPr>
            <w:rFonts w:ascii="Trebuchet MS" w:hAnsi="Trebuchet MS"/>
            <w:color w:val="7F7F7F" w:themeColor="text1" w:themeTint="80"/>
          </w:rPr>
          <w:t>:</w:t>
        </w:r>
      </w:ins>
      <w:r w:rsidR="003357CF">
        <w:rPr>
          <w:rFonts w:ascii="Trebuchet MS" w:hAnsi="Trebuchet MS"/>
          <w:color w:val="7F7F7F" w:themeColor="text1" w:themeTint="80"/>
        </w:rPr>
        <w:t xml:space="preserve"> </w:t>
      </w:r>
      <w:r w:rsidR="00662284" w:rsidRPr="00662284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Registration Help for ENGL 3140</w:t>
      </w:r>
    </w:p>
    <w:p w:rsidR="00237835" w:rsidRPr="00237835" w:rsidRDefault="00237835" w:rsidP="0008037C">
      <w:pPr>
        <w:pBdr>
          <w:bottom w:val="single" w:sz="12" w:space="1" w:color="auto"/>
        </w:pBdr>
        <w:rPr>
          <w:rFonts w:ascii="Trebuchet MS" w:hAnsi="Trebuchet MS"/>
          <w:color w:val="7F7F7F" w:themeColor="text1" w:themeTint="80"/>
        </w:rPr>
      </w:pPr>
    </w:p>
    <w:p w:rsidR="00237835" w:rsidRDefault="00237835" w:rsidP="0008037C"/>
    <w:p w:rsidR="00895765" w:rsidRDefault="00895765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Professors,</w:t>
      </w:r>
    </w:p>
    <w:p w:rsidR="00895765" w:rsidRDefault="00895765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  <w:del w:id="18" w:author="Jeremy Holloway" w:date="2018-01-13T10:09:00Z">
        <w:r w:rsidDel="00AF1BB8">
          <w:rPr>
            <w:rFonts w:ascii="Arial" w:hAnsi="Arial" w:cs="Arial"/>
            <w:color w:val="212121"/>
            <w:sz w:val="20"/>
            <w:szCs w:val="20"/>
          </w:rPr>
          <w:br/>
        </w:r>
      </w:del>
    </w:p>
    <w:p w:rsidR="00895765" w:rsidDel="00E5149A" w:rsidRDefault="00895765" w:rsidP="00E5149A">
      <w:pPr>
        <w:shd w:val="clear" w:color="auto" w:fill="FFFFFF"/>
        <w:ind w:firstLine="720"/>
        <w:rPr>
          <w:del w:id="19" w:author="Jeremy Holloway" w:date="2018-01-13T10:07:00Z"/>
          <w:rFonts w:ascii="Helvetica" w:hAnsi="Helvetica" w:cs="Helvetica"/>
          <w:color w:val="212121"/>
          <w:sz w:val="20"/>
          <w:szCs w:val="20"/>
        </w:rPr>
        <w:pPrChange w:id="20" w:author="Jeremy Holloway" w:date="2018-01-13T10:07:00Z">
          <w:pPr>
            <w:shd w:val="clear" w:color="auto" w:fill="FFFFFF"/>
          </w:pPr>
        </w:pPrChange>
      </w:pPr>
      <w:r>
        <w:rPr>
          <w:rFonts w:ascii="Arial" w:hAnsi="Arial" w:cs="Arial"/>
          <w:color w:val="212121"/>
          <w:sz w:val="20"/>
          <w:szCs w:val="20"/>
        </w:rPr>
        <w:t>I am writing th</w:t>
      </w:r>
      <w:r w:rsidR="009D49D2">
        <w:rPr>
          <w:rFonts w:ascii="Arial" w:hAnsi="Arial" w:cs="Arial"/>
          <w:color w:val="212121"/>
          <w:sz w:val="20"/>
          <w:szCs w:val="20"/>
        </w:rPr>
        <w:t xml:space="preserve">is email to inquire on whether there is a way that I could </w:t>
      </w:r>
      <w:r>
        <w:rPr>
          <w:rFonts w:ascii="Arial" w:hAnsi="Arial" w:cs="Arial"/>
          <w:color w:val="212121"/>
          <w:sz w:val="20"/>
          <w:szCs w:val="20"/>
        </w:rPr>
        <w:t>be enrolled (or be placed on a waitlist) for any of the sections of English 3140 that you are teaching this semester (listed below.)</w:t>
      </w:r>
      <w:ins w:id="21" w:author="Jeremy Holloway" w:date="2018-01-13T10:07:00Z">
        <w:r w:rsidR="00E5149A">
          <w:rPr>
            <w:rFonts w:ascii="Arial" w:hAnsi="Arial" w:cs="Arial"/>
            <w:color w:val="212121"/>
            <w:sz w:val="20"/>
            <w:szCs w:val="20"/>
          </w:rPr>
          <w:t xml:space="preserve">  </w:t>
        </w:r>
      </w:ins>
    </w:p>
    <w:p w:rsidR="00895765" w:rsidRDefault="00895765" w:rsidP="00E5149A">
      <w:pPr>
        <w:shd w:val="clear" w:color="auto" w:fill="FFFFFF"/>
        <w:ind w:firstLine="720"/>
        <w:rPr>
          <w:rFonts w:ascii="Helvetica" w:hAnsi="Helvetica" w:cs="Helvetica"/>
          <w:color w:val="212121"/>
          <w:sz w:val="20"/>
          <w:szCs w:val="20"/>
        </w:rPr>
        <w:pPrChange w:id="22" w:author="Jeremy Holloway" w:date="2018-01-13T10:07:00Z">
          <w:pPr>
            <w:shd w:val="clear" w:color="auto" w:fill="FFFFFF"/>
          </w:pPr>
        </w:pPrChange>
      </w:pPr>
      <w:r>
        <w:rPr>
          <w:rFonts w:ascii="Arial" w:hAnsi="Arial" w:cs="Arial"/>
          <w:color w:val="212121"/>
          <w:sz w:val="20"/>
          <w:szCs w:val="20"/>
        </w:rPr>
        <w:t>I am technically a Senior and I have fulfilled all my other GED requirements for the school (and my major) except for English 3140 which is required.</w:t>
      </w:r>
    </w:p>
    <w:p w:rsidR="00895765" w:rsidRDefault="00895765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</w:p>
    <w:p w:rsidR="00895765" w:rsidRDefault="00895765" w:rsidP="00E5149A">
      <w:pPr>
        <w:shd w:val="clear" w:color="auto" w:fill="FFFFFF"/>
        <w:ind w:firstLine="720"/>
        <w:rPr>
          <w:rFonts w:ascii="Helvetica" w:hAnsi="Helvetica" w:cs="Helvetica"/>
          <w:color w:val="212121"/>
          <w:sz w:val="20"/>
          <w:szCs w:val="20"/>
        </w:rPr>
        <w:pPrChange w:id="23" w:author="Jeremy Holloway" w:date="2018-01-13T10:07:00Z">
          <w:pPr>
            <w:shd w:val="clear" w:color="auto" w:fill="FFFFFF"/>
          </w:pPr>
        </w:pPrChange>
      </w:pPr>
      <w:r>
        <w:rPr>
          <w:rFonts w:ascii="Arial" w:hAnsi="Arial" w:cs="Arial"/>
          <w:color w:val="212121"/>
          <w:sz w:val="20"/>
          <w:szCs w:val="20"/>
        </w:rPr>
        <w:t>Currently, I am only enrolled in</w:t>
      </w:r>
      <w:r w:rsidR="008E3AAC">
        <w:rPr>
          <w:rFonts w:ascii="Arial" w:hAnsi="Arial" w:cs="Arial"/>
          <w:color w:val="212121"/>
          <w:sz w:val="20"/>
          <w:szCs w:val="20"/>
        </w:rPr>
        <w:t xml:space="preserve"> 9 credits for the spring term.</w:t>
      </w:r>
      <w:r w:rsidR="009D49D2"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212121"/>
          <w:sz w:val="20"/>
          <w:szCs w:val="20"/>
        </w:rPr>
        <w:t xml:space="preserve">I am currently at a standstill on available classes to take. I cannot take any more of my major requirements, until I </w:t>
      </w:r>
      <w:r w:rsidR="009D49D2">
        <w:rPr>
          <w:rFonts w:ascii="Arial" w:hAnsi="Arial" w:cs="Arial"/>
          <w:color w:val="212121"/>
          <w:sz w:val="20"/>
          <w:szCs w:val="20"/>
        </w:rPr>
        <w:t>fulfill my internship req</w:t>
      </w:r>
      <w:r>
        <w:rPr>
          <w:rFonts w:ascii="Arial" w:hAnsi="Arial" w:cs="Arial"/>
          <w:color w:val="212121"/>
          <w:sz w:val="20"/>
          <w:szCs w:val="20"/>
        </w:rPr>
        <w:t xml:space="preserve"> (projected</w:t>
      </w:r>
      <w:r w:rsidR="008E3AAC">
        <w:rPr>
          <w:rFonts w:ascii="Arial" w:hAnsi="Arial" w:cs="Arial"/>
          <w:color w:val="212121"/>
          <w:sz w:val="20"/>
          <w:szCs w:val="20"/>
        </w:rPr>
        <w:t xml:space="preserve"> to be summer and spring term.)</w:t>
      </w:r>
      <w:r>
        <w:rPr>
          <w:rFonts w:ascii="Arial" w:hAnsi="Arial" w:cs="Arial"/>
          <w:color w:val="212121"/>
          <w:sz w:val="20"/>
          <w:szCs w:val="20"/>
        </w:rPr>
        <w:t xml:space="preserve"> Therefore, I will not be in school this summer or </w:t>
      </w:r>
      <w:r w:rsidR="008E3AAC">
        <w:rPr>
          <w:rFonts w:ascii="Arial" w:hAnsi="Arial" w:cs="Arial"/>
          <w:color w:val="212121"/>
          <w:sz w:val="20"/>
          <w:szCs w:val="20"/>
        </w:rPr>
        <w:t>next spring to take this class.</w:t>
      </w:r>
      <w:r w:rsidR="009D49D2"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212121"/>
          <w:sz w:val="20"/>
          <w:szCs w:val="20"/>
        </w:rPr>
        <w:t xml:space="preserve">If I am unable to enroll in this class this semester, it could possibly delay my graduation out another semester. (I technically should be graduating this </w:t>
      </w:r>
      <w:r w:rsidR="002F7860">
        <w:rPr>
          <w:rFonts w:ascii="Arial" w:hAnsi="Arial" w:cs="Arial"/>
          <w:color w:val="212121"/>
          <w:sz w:val="20"/>
          <w:szCs w:val="20"/>
        </w:rPr>
        <w:t>S</w:t>
      </w:r>
      <w:r>
        <w:rPr>
          <w:rFonts w:ascii="Arial" w:hAnsi="Arial" w:cs="Arial"/>
          <w:color w:val="212121"/>
          <w:sz w:val="20"/>
          <w:szCs w:val="20"/>
        </w:rPr>
        <w:t>pring, but since I transferred in after my freshman year</w:t>
      </w:r>
      <w:r w:rsidR="008E3AAC">
        <w:rPr>
          <w:rFonts w:ascii="Arial" w:hAnsi="Arial" w:cs="Arial"/>
          <w:color w:val="212121"/>
          <w:sz w:val="20"/>
          <w:szCs w:val="20"/>
        </w:rPr>
        <w:t>, I am behind almost one year.)</w:t>
      </w:r>
      <w:r>
        <w:rPr>
          <w:rFonts w:ascii="Arial" w:hAnsi="Arial" w:cs="Arial"/>
          <w:color w:val="212121"/>
          <w:sz w:val="20"/>
          <w:szCs w:val="20"/>
        </w:rPr>
        <w:t xml:space="preserve"> Delaying graduation out another semester is not financially feasible at this time and if this is the case it mig</w:t>
      </w:r>
      <w:r w:rsidR="008E3AAC">
        <w:rPr>
          <w:rFonts w:ascii="Arial" w:hAnsi="Arial" w:cs="Arial"/>
          <w:color w:val="212121"/>
          <w:sz w:val="20"/>
          <w:szCs w:val="20"/>
        </w:rPr>
        <w:t>ht take me 6 years to graduate.</w:t>
      </w:r>
    </w:p>
    <w:p w:rsidR="00895765" w:rsidRDefault="00895765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</w:p>
    <w:p w:rsidR="00895765" w:rsidRDefault="00895765" w:rsidP="00E5149A">
      <w:pPr>
        <w:shd w:val="clear" w:color="auto" w:fill="FFFFFF"/>
        <w:ind w:firstLine="720"/>
        <w:rPr>
          <w:rFonts w:ascii="Helvetica" w:hAnsi="Helvetica" w:cs="Helvetica"/>
          <w:color w:val="212121"/>
          <w:sz w:val="20"/>
          <w:szCs w:val="20"/>
        </w:rPr>
        <w:pPrChange w:id="24" w:author="Jeremy Holloway" w:date="2018-01-13T10:07:00Z">
          <w:pPr>
            <w:shd w:val="clear" w:color="auto" w:fill="FFFFFF"/>
          </w:pPr>
        </w:pPrChange>
      </w:pPr>
      <w:r>
        <w:rPr>
          <w:rFonts w:ascii="Arial" w:hAnsi="Arial" w:cs="Arial"/>
          <w:color w:val="212121"/>
          <w:sz w:val="20"/>
          <w:szCs w:val="20"/>
        </w:rPr>
        <w:t>Is there any possibility that I can enroll in any of the following sections of English 3140 that you are teaching? (These sections do not have time conflicts with my currently enrolled classes.)</w:t>
      </w:r>
      <w:r w:rsidR="008E3AAC"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212121"/>
          <w:sz w:val="20"/>
          <w:szCs w:val="20"/>
        </w:rPr>
        <w:t>There are also no Wait List options available on I</w:t>
      </w:r>
      <w:bookmarkStart w:id="25" w:name="_GoBack"/>
      <w:bookmarkEnd w:id="25"/>
      <w:r>
        <w:rPr>
          <w:rFonts w:ascii="Arial" w:hAnsi="Arial" w:cs="Arial"/>
          <w:color w:val="212121"/>
          <w:sz w:val="20"/>
          <w:szCs w:val="20"/>
        </w:rPr>
        <w:t>Roar for this class.</w:t>
      </w:r>
    </w:p>
    <w:p w:rsidR="00895765" w:rsidRDefault="00895765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</w:p>
    <w:tbl>
      <w:tblPr>
        <w:tblW w:w="934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6" w:author="Jeremy Holloway" w:date="2018-01-13T10:10:00Z">
          <w:tblPr>
            <w:tblW w:w="934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blBorders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380"/>
        <w:gridCol w:w="1660"/>
        <w:gridCol w:w="2860"/>
        <w:gridCol w:w="2440"/>
        <w:tblGridChange w:id="27">
          <w:tblGrid>
            <w:gridCol w:w="2380"/>
            <w:gridCol w:w="1660"/>
            <w:gridCol w:w="2860"/>
            <w:gridCol w:w="2440"/>
          </w:tblGrid>
        </w:tblGridChange>
      </w:tblGrid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8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:rsidR="00895765" w:rsidRPr="00AF1BB8" w:rsidRDefault="00895765" w:rsidP="00895765">
            <w:pPr>
              <w:rPr>
                <w:rFonts w:ascii="Helvetica" w:hAnsi="Helvetica" w:cs="Helvetica"/>
                <w:b/>
                <w:rPrChange w:id="29" w:author="Jeremy Holloway" w:date="2018-01-13T10:09:00Z">
                  <w:rPr>
                    <w:rFonts w:ascii="Helvetica" w:hAnsi="Helvetica" w:cs="Helvetica"/>
                  </w:rPr>
                </w:rPrChange>
              </w:rPr>
            </w:pPr>
            <w:r w:rsidRPr="00AF1BB8">
              <w:rPr>
                <w:rFonts w:ascii="Arial" w:hAnsi="Arial" w:cs="Arial"/>
                <w:b/>
                <w:sz w:val="20"/>
                <w:szCs w:val="20"/>
                <w:rPrChange w:id="30" w:author="Jeremy Holloway" w:date="2018-01-13T10:09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Section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1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AF1BB8" w:rsidRDefault="00895765" w:rsidP="00895765">
            <w:pPr>
              <w:rPr>
                <w:rFonts w:ascii="Helvetica" w:hAnsi="Helvetica" w:cs="Helvetica"/>
                <w:b/>
                <w:rPrChange w:id="32" w:author="Jeremy Holloway" w:date="2018-01-13T10:09:00Z">
                  <w:rPr>
                    <w:rFonts w:ascii="Helvetica" w:hAnsi="Helvetica" w:cs="Helvetica"/>
                  </w:rPr>
                </w:rPrChange>
              </w:rPr>
            </w:pPr>
            <w:r w:rsidRPr="00AF1BB8">
              <w:rPr>
                <w:rFonts w:ascii="Arial" w:hAnsi="Arial" w:cs="Arial"/>
                <w:b/>
                <w:sz w:val="20"/>
                <w:szCs w:val="20"/>
                <w:rPrChange w:id="33" w:author="Jeremy Holloway" w:date="2018-01-13T10:09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Days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4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AF1BB8" w:rsidRDefault="00895765" w:rsidP="00895765">
            <w:pPr>
              <w:rPr>
                <w:rFonts w:ascii="Helvetica" w:hAnsi="Helvetica" w:cs="Helvetica"/>
                <w:b/>
                <w:rPrChange w:id="35" w:author="Jeremy Holloway" w:date="2018-01-13T10:09:00Z">
                  <w:rPr>
                    <w:rFonts w:ascii="Helvetica" w:hAnsi="Helvetica" w:cs="Helvetica"/>
                  </w:rPr>
                </w:rPrChange>
              </w:rPr>
            </w:pPr>
            <w:r w:rsidRPr="00AF1BB8">
              <w:rPr>
                <w:rFonts w:ascii="Arial" w:hAnsi="Arial" w:cs="Arial"/>
                <w:b/>
                <w:sz w:val="20"/>
                <w:szCs w:val="20"/>
                <w:rPrChange w:id="36" w:author="Jeremy Holloway" w:date="2018-01-13T10:09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Time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7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AF1BB8" w:rsidRDefault="00895765" w:rsidP="00895765">
            <w:pPr>
              <w:rPr>
                <w:rFonts w:ascii="Helvetica" w:hAnsi="Helvetica" w:cs="Helvetica"/>
                <w:b/>
                <w:rPrChange w:id="38" w:author="Jeremy Holloway" w:date="2018-01-13T10:09:00Z">
                  <w:rPr>
                    <w:rFonts w:ascii="Helvetica" w:hAnsi="Helvetica" w:cs="Helvetica"/>
                  </w:rPr>
                </w:rPrChange>
              </w:rPr>
            </w:pPr>
            <w:r w:rsidRPr="00AF1BB8">
              <w:rPr>
                <w:rFonts w:ascii="Arial" w:hAnsi="Arial" w:cs="Arial"/>
                <w:b/>
                <w:sz w:val="20"/>
                <w:szCs w:val="20"/>
                <w:rPrChange w:id="39" w:author="Jeremy Holloway" w:date="2018-01-13T10:09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Professor</w:t>
            </w: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40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CRN11703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41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42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2:00 p.m. – 3:15 p.m.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43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895765" w:rsidRDefault="003E1423" w:rsidP="00895765">
            <w:pPr>
              <w:rPr>
                <w:rFonts w:ascii="Arial" w:hAnsi="Arial" w:cs="Arial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"mailto:Arnold@clemson.edu" </w:instrText>
            </w:r>
            <w:r>
              <w:fldChar w:fldCharType="separate"/>
            </w:r>
            <w:r w:rsidR="00895765" w:rsidRPr="00895765">
              <w:rPr>
                <w:rStyle w:val="Hyperlink"/>
                <w:rFonts w:ascii="Arial" w:hAnsi="Arial" w:cs="Arial"/>
                <w:sz w:val="20"/>
                <w:szCs w:val="20"/>
              </w:rPr>
              <w:t>Arnold@clemson.edu</w:t>
            </w:r>
            <w:r>
              <w:rPr>
                <w:rStyle w:val="Hyperlink"/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44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CRN15906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45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46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3:30 p.m. – 4:45 p.m.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47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895765" w:rsidRDefault="003E1423" w:rsidP="00895765">
            <w:pPr>
              <w:rPr>
                <w:rFonts w:ascii="Arial" w:hAnsi="Arial" w:cs="Arial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"mailto:Arnold@clemson.edu" </w:instrText>
            </w:r>
            <w:r>
              <w:fldChar w:fldCharType="separate"/>
            </w:r>
            <w:r w:rsidR="00895765" w:rsidRPr="00895765">
              <w:rPr>
                <w:rStyle w:val="Hyperlink"/>
                <w:rFonts w:ascii="Arial" w:hAnsi="Arial" w:cs="Arial"/>
                <w:sz w:val="20"/>
                <w:szCs w:val="20"/>
              </w:rPr>
              <w:t>Arnold@clemson.edu</w:t>
            </w:r>
            <w:r>
              <w:rPr>
                <w:rStyle w:val="Hyperlink"/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48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49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50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51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895765" w:rsidRDefault="008957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52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CRN15907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53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54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2:00 p.m. – 3:15 p.m.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55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895765" w:rsidRDefault="003E1423" w:rsidP="00895765">
            <w:pPr>
              <w:rPr>
                <w:rFonts w:ascii="Arial" w:hAnsi="Arial" w:cs="Arial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"mailto:Bummer@clemson.edu" </w:instrText>
            </w:r>
            <w:r>
              <w:fldChar w:fldCharType="separate"/>
            </w:r>
            <w:r w:rsidR="00895765" w:rsidRPr="00895765">
              <w:rPr>
                <w:rStyle w:val="Hyperlink"/>
                <w:rFonts w:ascii="Arial" w:hAnsi="Arial" w:cs="Arial"/>
                <w:sz w:val="20"/>
                <w:szCs w:val="20"/>
              </w:rPr>
              <w:t>Bummer@clemson.edu</w:t>
            </w:r>
            <w:r>
              <w:rPr>
                <w:rStyle w:val="Hyperlink"/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56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57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58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59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895765" w:rsidRDefault="008957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0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CRN11693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1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2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3:30 – 4:45 p.m.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3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895765" w:rsidRDefault="003E1423" w:rsidP="00895765">
            <w:pPr>
              <w:rPr>
                <w:rFonts w:ascii="Arial" w:hAnsi="Arial" w:cs="Arial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"mailto:Este8@clemson.edu" </w:instrText>
            </w:r>
            <w:r>
              <w:fldChar w:fldCharType="separate"/>
            </w:r>
            <w:r w:rsidR="00895765" w:rsidRPr="00895765">
              <w:rPr>
                <w:rStyle w:val="Hyperlink"/>
                <w:rFonts w:ascii="Arial" w:hAnsi="Arial" w:cs="Arial"/>
                <w:sz w:val="20"/>
                <w:szCs w:val="20"/>
              </w:rPr>
              <w:t>Este8@clemson.edu</w:t>
            </w:r>
            <w:r>
              <w:rPr>
                <w:rStyle w:val="Hyperlink"/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4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 11700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5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6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2:00 – 3:15 p.m.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67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895765" w:rsidRDefault="00D226E6" w:rsidP="00895765">
            <w:pPr>
              <w:rPr>
                <w:rFonts w:ascii="Arial" w:hAnsi="Arial" w:cs="Arial"/>
                <w:sz w:val="20"/>
                <w:szCs w:val="20"/>
              </w:rPr>
            </w:pPr>
            <w:ins w:id="68" w:author="Jeremy Holloway" w:date="2018-01-13T10:17:00Z"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HYPERLINK "mailto:</w:instrText>
              </w:r>
              <w:r w:rsidRPr="00D226E6">
                <w:rPr>
                  <w:rFonts w:ascii="Arial" w:hAnsi="Arial" w:cs="Arial"/>
                  <w:sz w:val="20"/>
                  <w:szCs w:val="20"/>
                  <w:rPrChange w:id="69" w:author="Jeremy Holloway" w:date="2018-01-13T10:17:00Z">
                    <w:rPr>
                      <w:rStyle w:val="Hyperlink"/>
                      <w:rFonts w:ascii="Arial" w:hAnsi="Arial" w:cs="Arial"/>
                      <w:sz w:val="20"/>
                      <w:szCs w:val="20"/>
                    </w:rPr>
                  </w:rPrChange>
                </w:rPr>
                <w:instrText>E</w:instrText>
              </w:r>
            </w:ins>
            <w:r w:rsidRPr="00D226E6">
              <w:rPr>
                <w:rFonts w:ascii="Arial" w:hAnsi="Arial" w:cs="Arial"/>
                <w:sz w:val="20"/>
                <w:szCs w:val="20"/>
                <w:rPrChange w:id="70" w:author="Jeremy Holloway" w:date="2018-01-13T10:17:00Z">
                  <w:rPr>
                    <w:rStyle w:val="Hyperlink"/>
                    <w:rFonts w:ascii="Arial" w:hAnsi="Arial" w:cs="Arial"/>
                    <w:sz w:val="20"/>
                    <w:szCs w:val="20"/>
                  </w:rPr>
                </w:rPrChange>
              </w:rPr>
              <w:instrText>ste8@clemson.edu</w:instrText>
            </w:r>
            <w:ins w:id="71" w:author="Jeremy Holloway" w:date="2018-01-13T10:17:00Z">
              <w:r>
                <w:rPr>
                  <w:rFonts w:ascii="Arial" w:hAnsi="Arial" w:cs="Arial"/>
                  <w:sz w:val="20"/>
                  <w:szCs w:val="20"/>
                </w:rPr>
                <w:instrText xml:space="preserve">"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Pr="00F93F23">
                <w:rPr>
                  <w:rStyle w:val="Hyperlink"/>
                  <w:rFonts w:ascii="Arial" w:hAnsi="Arial" w:cs="Arial"/>
                  <w:sz w:val="20"/>
                  <w:szCs w:val="20"/>
                  <w:rPrChange w:id="72" w:author="Jeremy Holloway" w:date="2018-01-13T10:17:00Z">
                    <w:rPr>
                      <w:rStyle w:val="Hyperlink"/>
                      <w:rFonts w:ascii="Arial" w:hAnsi="Arial" w:cs="Arial"/>
                      <w:sz w:val="20"/>
                      <w:szCs w:val="20"/>
                    </w:rPr>
                  </w:rPrChange>
                </w:rPr>
                <w:t>E</w:t>
              </w:r>
            </w:ins>
            <w:del w:id="73" w:author="Jeremy Holloway" w:date="2018-01-13T10:17:00Z">
              <w:r w:rsidRPr="00F93F23" w:rsidDel="00D226E6">
                <w:rPr>
                  <w:rStyle w:val="Hyperlink"/>
                  <w:rFonts w:ascii="Arial" w:hAnsi="Arial" w:cs="Arial"/>
                  <w:sz w:val="20"/>
                  <w:szCs w:val="20"/>
                  <w:rPrChange w:id="74" w:author="Jeremy Holloway" w:date="2018-01-13T10:17:00Z">
                    <w:rPr>
                      <w:rStyle w:val="Hyperlink"/>
                      <w:rFonts w:ascii="Arial" w:hAnsi="Arial" w:cs="Arial"/>
                      <w:sz w:val="20"/>
                      <w:szCs w:val="20"/>
                    </w:rPr>
                  </w:rPrChange>
                </w:rPr>
                <w:delText>e</w:delText>
              </w:r>
            </w:del>
            <w:r w:rsidRPr="00F93F23">
              <w:rPr>
                <w:rStyle w:val="Hyperlink"/>
                <w:rFonts w:ascii="Arial" w:hAnsi="Arial" w:cs="Arial"/>
                <w:sz w:val="20"/>
                <w:szCs w:val="20"/>
                <w:rPrChange w:id="75" w:author="Jeremy Holloway" w:date="2018-01-13T10:17:00Z">
                  <w:rPr>
                    <w:rStyle w:val="Hyperlink"/>
                    <w:rFonts w:ascii="Arial" w:hAnsi="Arial" w:cs="Arial"/>
                    <w:sz w:val="20"/>
                    <w:szCs w:val="20"/>
                  </w:rPr>
                </w:rPrChange>
              </w:rPr>
              <w:t>ste8@clemson.edu</w:t>
            </w:r>
            <w:ins w:id="76" w:author="Jeremy Holloway" w:date="2018-01-13T10:17:00Z"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ins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7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8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79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80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895765" w:rsidRDefault="008957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81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CRN11691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82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83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2:00 – 3:15 p.m.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84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895765" w:rsidRDefault="003E1423" w:rsidP="00895765">
            <w:pPr>
              <w:rPr>
                <w:rFonts w:ascii="Arial" w:hAnsi="Arial" w:cs="Arial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"mailto:Reggel@clemson.edu" </w:instrText>
            </w:r>
            <w:r>
              <w:fldChar w:fldCharType="separate"/>
            </w:r>
            <w:r w:rsidR="00895765" w:rsidRPr="00895765">
              <w:rPr>
                <w:rStyle w:val="Hyperlink"/>
                <w:rFonts w:ascii="Arial" w:hAnsi="Arial" w:cs="Arial"/>
                <w:sz w:val="20"/>
                <w:szCs w:val="20"/>
              </w:rPr>
              <w:t>Reggel@clemson.edu</w:t>
            </w:r>
            <w:r>
              <w:rPr>
                <w:rStyle w:val="Hyperlink"/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85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CRN17598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86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87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3:30-4:45 p.m.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88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Pr="00895765" w:rsidRDefault="003E1423" w:rsidP="00895765">
            <w:pPr>
              <w:rPr>
                <w:rFonts w:ascii="Arial" w:hAnsi="Arial" w:cs="Arial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"mailto:Reggel@clemson.edu" </w:instrText>
            </w:r>
            <w:r>
              <w:fldChar w:fldCharType="separate"/>
            </w:r>
            <w:r w:rsidR="00895765" w:rsidRPr="00895765">
              <w:rPr>
                <w:rStyle w:val="Hyperlink"/>
                <w:rFonts w:ascii="Arial" w:hAnsi="Arial" w:cs="Arial"/>
                <w:sz w:val="20"/>
                <w:szCs w:val="20"/>
              </w:rPr>
              <w:t>Reggel@clemson.edu</w:t>
            </w:r>
            <w:r>
              <w:rPr>
                <w:rStyle w:val="Hyperlink"/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89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90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91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92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93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CRN11691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94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95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9:30 a.m. – 10:45 a.m.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96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3E1423" w:rsidP="00895765">
            <w:pPr>
              <w:rPr>
                <w:rFonts w:ascii="Helvetica" w:hAnsi="Helvetica" w:cs="Helvetica"/>
              </w:rPr>
            </w:pPr>
            <w:r>
              <w:fldChar w:fldCharType="begin"/>
            </w:r>
            <w:r>
              <w:instrText xml:space="preserve"> HYPERLINK "mailto:KBeck@clemson.edu" \t "_blank" </w:instrText>
            </w:r>
            <w:r>
              <w:fldChar w:fldCharType="separate"/>
            </w:r>
            <w:r w:rsidR="00895765">
              <w:rPr>
                <w:rStyle w:val="Hyperlink"/>
                <w:rFonts w:ascii="Arial" w:hAnsi="Arial" w:cs="Arial"/>
                <w:color w:val="0563C1"/>
                <w:sz w:val="20"/>
                <w:szCs w:val="20"/>
              </w:rPr>
              <w:t>KBeck@clemson.edu</w:t>
            </w:r>
            <w:r>
              <w:rPr>
                <w:rStyle w:val="Hyperlink"/>
                <w:rFonts w:ascii="Arial" w:hAnsi="Arial" w:cs="Arial"/>
                <w:color w:val="0563C1"/>
                <w:sz w:val="20"/>
                <w:szCs w:val="20"/>
              </w:rPr>
              <w:fldChar w:fldCharType="end"/>
            </w: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97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CRN15911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98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99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3:30 – 4:45 p.m.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00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3E1423" w:rsidP="00895765">
            <w:pPr>
              <w:rPr>
                <w:rFonts w:ascii="Helvetica" w:hAnsi="Helvetica" w:cs="Helvetica"/>
              </w:rPr>
            </w:pPr>
            <w:r>
              <w:fldChar w:fldCharType="begin"/>
            </w:r>
            <w:r>
              <w:instrText xml:space="preserve"> HYPERLINK "mailto:KBeck@clemson.edu" \t "_blank" </w:instrText>
            </w:r>
            <w:r>
              <w:fldChar w:fldCharType="separate"/>
            </w:r>
            <w:r w:rsidR="00895765">
              <w:rPr>
                <w:rStyle w:val="Hyperlink"/>
                <w:rFonts w:ascii="Arial" w:hAnsi="Arial" w:cs="Arial"/>
                <w:color w:val="0563C1"/>
                <w:sz w:val="20"/>
                <w:szCs w:val="20"/>
              </w:rPr>
              <w:t>KBeck@clemson.edu</w:t>
            </w:r>
            <w:r>
              <w:rPr>
                <w:rStyle w:val="Hyperlink"/>
                <w:rFonts w:ascii="Arial" w:hAnsi="Arial" w:cs="Arial"/>
                <w:color w:val="0563C1"/>
                <w:sz w:val="20"/>
                <w:szCs w:val="20"/>
              </w:rPr>
              <w:fldChar w:fldCharType="end"/>
            </w: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01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02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03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04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>
            <w:pPr>
              <w:rPr>
                <w:rFonts w:ascii="Helvetica" w:hAnsi="Helvetica" w:cs="Helvetica"/>
              </w:rPr>
            </w:pP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05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CRN11698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06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07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2- 3:15 p.m.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08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3E1423" w:rsidP="00895765">
            <w:pPr>
              <w:rPr>
                <w:rFonts w:ascii="Helvetica" w:hAnsi="Helvetica" w:cs="Helvetica"/>
              </w:rPr>
            </w:pPr>
            <w:r>
              <w:fldChar w:fldCharType="begin"/>
            </w:r>
            <w:r>
              <w:instrText xml:space="preserve"> HYPERLINK "mailto:Romans2@clemson.edu" </w:instrText>
            </w:r>
            <w:r>
              <w:fldChar w:fldCharType="separate"/>
            </w:r>
            <w:r w:rsidR="00895765" w:rsidRPr="00686727">
              <w:rPr>
                <w:rStyle w:val="Hyperlink"/>
                <w:rFonts w:ascii="Arial" w:hAnsi="Arial" w:cs="Arial"/>
                <w:sz w:val="20"/>
                <w:szCs w:val="20"/>
              </w:rPr>
              <w:t>Romans2@clemson.edu</w:t>
            </w:r>
            <w:r>
              <w:rPr>
                <w:rStyle w:val="Hyperlink"/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95765" w:rsidTr="00AF1BB8">
        <w:trPr>
          <w:jc w:val="center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09" w:author="Jeremy Holloway" w:date="2018-01-13T10:10:00Z">
              <w:tcPr>
                <w:tcW w:w="238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CRN15910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10" w:author="Jeremy Holloway" w:date="2018-01-13T10:10:00Z">
              <w:tcPr>
                <w:tcW w:w="16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Tues/Thurs</w:t>
            </w:r>
          </w:p>
        </w:tc>
        <w:tc>
          <w:tcPr>
            <w:tcW w:w="2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11" w:author="Jeremy Holloway" w:date="2018-01-13T10:10:00Z">
              <w:tcPr>
                <w:tcW w:w="286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895765" w:rsidP="00895765">
            <w:pPr>
              <w:rPr>
                <w:rFonts w:ascii="Helvetica" w:hAnsi="Helvetica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t>3:30 – 4:45 p.m.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12" w:author="Jeremy Holloway" w:date="2018-01-13T10:10:00Z">
              <w:tcPr>
                <w:tcW w:w="244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shd w:val="clear" w:color="auto" w:fill="FFFFFF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:rsidR="00895765" w:rsidRDefault="003E1423" w:rsidP="00895765">
            <w:pPr>
              <w:rPr>
                <w:rFonts w:ascii="Helvetica" w:hAnsi="Helvetica" w:cs="Helvetica"/>
              </w:rPr>
            </w:pPr>
            <w:r>
              <w:fldChar w:fldCharType="begin"/>
            </w:r>
            <w:r>
              <w:instrText xml:space="preserve"> HYPERLINK "mailto:Romans2@clemson.edu" </w:instrText>
            </w:r>
            <w:r>
              <w:fldChar w:fldCharType="separate"/>
            </w:r>
            <w:r w:rsidR="00895765" w:rsidRPr="00686727">
              <w:rPr>
                <w:rStyle w:val="Hyperlink"/>
                <w:rFonts w:ascii="Arial" w:hAnsi="Arial" w:cs="Arial"/>
                <w:sz w:val="20"/>
                <w:szCs w:val="20"/>
              </w:rPr>
              <w:t>Romans2@clemson.edu</w:t>
            </w:r>
            <w:r>
              <w:rPr>
                <w:rStyle w:val="Hyperlink"/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895765" w:rsidRDefault="00895765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</w:p>
    <w:p w:rsidR="00895765" w:rsidRDefault="00895765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</w:p>
    <w:p w:rsidR="00895765" w:rsidRDefault="00895765" w:rsidP="00E5149A">
      <w:pPr>
        <w:shd w:val="clear" w:color="auto" w:fill="FFFFFF"/>
        <w:ind w:firstLine="720"/>
        <w:rPr>
          <w:rFonts w:ascii="Helvetica" w:hAnsi="Helvetica" w:cs="Helvetica"/>
          <w:color w:val="212121"/>
          <w:sz w:val="20"/>
          <w:szCs w:val="20"/>
        </w:rPr>
        <w:pPrChange w:id="113" w:author="Jeremy Holloway" w:date="2018-01-13T10:08:00Z">
          <w:pPr>
            <w:shd w:val="clear" w:color="auto" w:fill="FFFFFF"/>
          </w:pPr>
        </w:pPrChange>
      </w:pPr>
      <w:r>
        <w:rPr>
          <w:rFonts w:ascii="Arial" w:hAnsi="Arial" w:cs="Arial"/>
          <w:color w:val="212121"/>
          <w:sz w:val="20"/>
          <w:szCs w:val="20"/>
        </w:rPr>
        <w:t>Do you recommend that I attend the class this semester and hope that someone drops the cla</w:t>
      </w:r>
      <w:r w:rsidR="00662284">
        <w:rPr>
          <w:rFonts w:ascii="Arial" w:hAnsi="Arial" w:cs="Arial"/>
          <w:color w:val="212121"/>
          <w:sz w:val="20"/>
          <w:szCs w:val="20"/>
        </w:rPr>
        <w:t>ss and I can take their place?</w:t>
      </w:r>
      <w:r>
        <w:rPr>
          <w:rFonts w:ascii="Arial" w:hAnsi="Arial" w:cs="Arial"/>
          <w:color w:val="212121"/>
          <w:sz w:val="20"/>
          <w:szCs w:val="20"/>
        </w:rPr>
        <w:t xml:space="preserve"> Will I be able to take the tests, labs, </w:t>
      </w:r>
      <w:del w:id="114" w:author="Jeremy Holloway" w:date="2018-01-13T10:10:00Z">
        <w:r w:rsidDel="00C44372">
          <w:rPr>
            <w:rFonts w:ascii="Arial" w:hAnsi="Arial" w:cs="Arial"/>
            <w:color w:val="212121"/>
            <w:sz w:val="20"/>
            <w:szCs w:val="20"/>
          </w:rPr>
          <w:delText>etc</w:delText>
        </w:r>
      </w:del>
      <w:ins w:id="115" w:author="Jeremy Holloway" w:date="2018-01-13T10:10:00Z">
        <w:r w:rsidR="00C44372">
          <w:rPr>
            <w:rFonts w:ascii="Arial" w:hAnsi="Arial" w:cs="Arial"/>
            <w:color w:val="212121"/>
            <w:sz w:val="20"/>
            <w:szCs w:val="20"/>
          </w:rPr>
          <w:t>etc.,</w:t>
        </w:r>
      </w:ins>
      <w:r>
        <w:rPr>
          <w:rFonts w:ascii="Arial" w:hAnsi="Arial" w:cs="Arial"/>
          <w:color w:val="212121"/>
          <w:sz w:val="20"/>
          <w:szCs w:val="20"/>
        </w:rPr>
        <w:t xml:space="preserve"> and </w:t>
      </w:r>
      <w:r w:rsidR="00662284">
        <w:rPr>
          <w:rFonts w:ascii="Arial" w:hAnsi="Arial" w:cs="Arial"/>
          <w:color w:val="212121"/>
          <w:sz w:val="20"/>
          <w:szCs w:val="20"/>
        </w:rPr>
        <w:t>turn in homework if I do this?</w:t>
      </w:r>
      <w:r>
        <w:rPr>
          <w:rFonts w:ascii="Arial" w:hAnsi="Arial" w:cs="Arial"/>
          <w:color w:val="212121"/>
          <w:sz w:val="20"/>
          <w:szCs w:val="20"/>
        </w:rPr>
        <w:t xml:space="preserve"> I’m concerned if I am not officially enrolled in the classes, I technically will not be a full- time student and this will jeopardize my enrollment at the University.</w:t>
      </w:r>
    </w:p>
    <w:p w:rsidR="00895765" w:rsidRDefault="00895765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</w:p>
    <w:p w:rsidR="00895765" w:rsidRDefault="00895765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Thank you in advance for your consideration of this request and I look forward to hearing from you</w:t>
      </w:r>
      <w:del w:id="116" w:author="Jeremy Holloway" w:date="2018-01-13T10:19:00Z">
        <w:r w:rsidDel="000648E5">
          <w:rPr>
            <w:rFonts w:ascii="Arial" w:hAnsi="Arial" w:cs="Arial"/>
            <w:color w:val="212121"/>
            <w:sz w:val="20"/>
            <w:szCs w:val="20"/>
          </w:rPr>
          <w:delText>.</w:delText>
        </w:r>
      </w:del>
      <w:ins w:id="117" w:author="Jeremy Holloway" w:date="2018-01-13T10:19:00Z">
        <w:r w:rsidR="000648E5">
          <w:rPr>
            <w:rFonts w:ascii="Arial" w:hAnsi="Arial" w:cs="Arial"/>
            <w:color w:val="212121"/>
            <w:sz w:val="20"/>
            <w:szCs w:val="20"/>
          </w:rPr>
          <w:t>,</w:t>
        </w:r>
      </w:ins>
    </w:p>
    <w:p w:rsidR="00895765" w:rsidRDefault="00895765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</w:p>
    <w:p w:rsidR="00895765" w:rsidRDefault="00662284" w:rsidP="00895765">
      <w:pPr>
        <w:shd w:val="clear" w:color="auto" w:fill="FFFFFF"/>
        <w:rPr>
          <w:rFonts w:ascii="Helvetica" w:hAnsi="Helvetica" w:cs="Helvetica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Robert</w:t>
      </w:r>
      <w:r w:rsidR="00895765">
        <w:rPr>
          <w:rFonts w:ascii="Arial" w:hAnsi="Arial" w:cs="Arial"/>
          <w:color w:val="212121"/>
          <w:sz w:val="20"/>
          <w:szCs w:val="20"/>
        </w:rPr>
        <w:t xml:space="preserve"> </w:t>
      </w:r>
      <w:r>
        <w:rPr>
          <w:rFonts w:ascii="Arial" w:hAnsi="Arial" w:cs="Arial"/>
          <w:color w:val="212121"/>
          <w:sz w:val="20"/>
          <w:szCs w:val="20"/>
        </w:rPr>
        <w:t>Robertson</w:t>
      </w:r>
    </w:p>
    <w:p w:rsidR="00895765" w:rsidRPr="00C44372" w:rsidRDefault="00662284" w:rsidP="00895765">
      <w:pPr>
        <w:shd w:val="clear" w:color="auto" w:fill="FFFFFF"/>
        <w:rPr>
          <w:rFonts w:ascii="Arial" w:hAnsi="Arial" w:cs="Arial"/>
          <w:color w:val="212121"/>
          <w:sz w:val="16"/>
          <w:szCs w:val="16"/>
          <w:rPrChange w:id="118" w:author="Jeremy Holloway" w:date="2018-01-13T10:13:00Z">
            <w:rPr>
              <w:rFonts w:ascii="Helvetica" w:hAnsi="Helvetica" w:cs="Helvetica"/>
              <w:color w:val="212121"/>
              <w:sz w:val="20"/>
              <w:szCs w:val="20"/>
            </w:rPr>
          </w:rPrChange>
        </w:rPr>
      </w:pPr>
      <w:r w:rsidRPr="00C44372">
        <w:rPr>
          <w:rFonts w:ascii="Arial" w:hAnsi="Arial" w:cs="Arial"/>
          <w:color w:val="212121"/>
          <w:sz w:val="16"/>
          <w:szCs w:val="16"/>
          <w:rPrChange w:id="119" w:author="Jeremy Holloway" w:date="2018-01-13T10:13:00Z">
            <w:rPr>
              <w:rFonts w:ascii="Arial" w:hAnsi="Arial" w:cs="Arial"/>
              <w:color w:val="212121"/>
              <w:sz w:val="20"/>
              <w:szCs w:val="20"/>
            </w:rPr>
          </w:rPrChange>
        </w:rPr>
        <w:t>Student Number:</w:t>
      </w:r>
      <w:ins w:id="120" w:author="Jeremy Holloway" w:date="2018-01-13T10:13:00Z">
        <w:r w:rsidR="001104EE">
          <w:rPr>
            <w:rFonts w:ascii="Arial" w:hAnsi="Arial" w:cs="Arial"/>
            <w:color w:val="212121"/>
            <w:sz w:val="16"/>
            <w:szCs w:val="16"/>
          </w:rPr>
          <w:t xml:space="preserve"> </w:t>
        </w:r>
      </w:ins>
      <w:r w:rsidR="00895765" w:rsidRPr="00C44372">
        <w:rPr>
          <w:rFonts w:ascii="Arial" w:hAnsi="Arial" w:cs="Arial"/>
          <w:color w:val="212121"/>
          <w:sz w:val="16"/>
          <w:szCs w:val="16"/>
          <w:rPrChange w:id="121" w:author="Jeremy Holloway" w:date="2018-01-13T10:13:00Z">
            <w:rPr>
              <w:rFonts w:ascii="Arial" w:hAnsi="Arial" w:cs="Arial"/>
              <w:color w:val="212121"/>
              <w:sz w:val="20"/>
              <w:szCs w:val="20"/>
            </w:rPr>
          </w:rPrChange>
        </w:rPr>
        <w:t>C</w:t>
      </w:r>
      <w:r w:rsidRPr="00C44372">
        <w:rPr>
          <w:rFonts w:ascii="Arial" w:hAnsi="Arial" w:cs="Arial"/>
          <w:color w:val="212121"/>
          <w:sz w:val="16"/>
          <w:szCs w:val="16"/>
          <w:rPrChange w:id="122" w:author="Jeremy Holloway" w:date="2018-01-13T10:13:00Z">
            <w:rPr>
              <w:rFonts w:ascii="Arial" w:hAnsi="Arial" w:cs="Arial"/>
              <w:color w:val="212121"/>
              <w:sz w:val="20"/>
              <w:szCs w:val="20"/>
            </w:rPr>
          </w:rPrChange>
        </w:rPr>
        <w:t>111333444</w:t>
      </w:r>
    </w:p>
    <w:p w:rsidR="00895765" w:rsidRPr="00C44372" w:rsidRDefault="00895765" w:rsidP="00895765">
      <w:pPr>
        <w:shd w:val="clear" w:color="auto" w:fill="FFFFFF"/>
        <w:rPr>
          <w:rFonts w:ascii="Arial" w:hAnsi="Arial" w:cs="Arial"/>
          <w:color w:val="212121"/>
          <w:sz w:val="16"/>
          <w:szCs w:val="16"/>
          <w:rPrChange w:id="123" w:author="Jeremy Holloway" w:date="2018-01-13T10:13:00Z">
            <w:rPr>
              <w:rFonts w:ascii="Helvetica" w:hAnsi="Helvetica" w:cs="Helvetica"/>
              <w:color w:val="212121"/>
              <w:sz w:val="20"/>
              <w:szCs w:val="20"/>
            </w:rPr>
          </w:rPrChange>
        </w:rPr>
      </w:pPr>
      <w:r w:rsidRPr="00C44372">
        <w:rPr>
          <w:rFonts w:ascii="Arial" w:hAnsi="Arial" w:cs="Arial"/>
          <w:color w:val="212121"/>
          <w:sz w:val="16"/>
          <w:szCs w:val="16"/>
          <w:rPrChange w:id="124" w:author="Jeremy Holloway" w:date="2018-01-13T10:13:00Z">
            <w:rPr>
              <w:rFonts w:ascii="Arial" w:hAnsi="Arial" w:cs="Arial"/>
              <w:color w:val="212121"/>
              <w:sz w:val="20"/>
              <w:szCs w:val="20"/>
            </w:rPr>
          </w:rPrChange>
        </w:rPr>
        <w:t>Cell</w:t>
      </w:r>
      <w:ins w:id="125" w:author="Jeremy Holloway" w:date="2018-01-13T10:13:00Z">
        <w:r w:rsidR="001104EE">
          <w:rPr>
            <w:rFonts w:ascii="Arial" w:hAnsi="Arial" w:cs="Arial"/>
            <w:color w:val="212121"/>
            <w:sz w:val="16"/>
            <w:szCs w:val="16"/>
          </w:rPr>
          <w:t xml:space="preserve">: </w:t>
        </w:r>
      </w:ins>
      <w:del w:id="126" w:author="Jeremy Holloway" w:date="2018-01-13T10:13:00Z">
        <w:r w:rsidRPr="00C44372" w:rsidDel="001104EE">
          <w:rPr>
            <w:rFonts w:ascii="Arial" w:hAnsi="Arial" w:cs="Arial"/>
            <w:color w:val="212121"/>
            <w:sz w:val="16"/>
            <w:szCs w:val="16"/>
            <w:rPrChange w:id="127" w:author="Jeremy Holloway" w:date="2018-01-13T10:13:00Z">
              <w:rPr>
                <w:rFonts w:ascii="Arial" w:hAnsi="Arial" w:cs="Arial"/>
                <w:color w:val="212121"/>
                <w:sz w:val="20"/>
                <w:szCs w:val="20"/>
              </w:rPr>
            </w:rPrChange>
          </w:rPr>
          <w:delText xml:space="preserve"> – </w:delText>
        </w:r>
      </w:del>
      <w:r w:rsidR="00662284" w:rsidRPr="00C44372">
        <w:rPr>
          <w:rFonts w:ascii="Arial" w:hAnsi="Arial" w:cs="Arial"/>
          <w:color w:val="212121"/>
          <w:sz w:val="16"/>
          <w:szCs w:val="16"/>
          <w:rPrChange w:id="128" w:author="Jeremy Holloway" w:date="2018-01-13T10:13:00Z">
            <w:rPr>
              <w:rFonts w:ascii="Arial" w:hAnsi="Arial" w:cs="Arial"/>
              <w:color w:val="212121"/>
              <w:sz w:val="20"/>
              <w:szCs w:val="20"/>
            </w:rPr>
          </w:rPrChange>
        </w:rPr>
        <w:t>864</w:t>
      </w:r>
      <w:r w:rsidRPr="00C44372">
        <w:rPr>
          <w:rFonts w:ascii="Arial" w:hAnsi="Arial" w:cs="Arial"/>
          <w:color w:val="212121"/>
          <w:sz w:val="16"/>
          <w:szCs w:val="16"/>
          <w:rPrChange w:id="129" w:author="Jeremy Holloway" w:date="2018-01-13T10:13:00Z">
            <w:rPr>
              <w:rFonts w:ascii="Arial" w:hAnsi="Arial" w:cs="Arial"/>
              <w:color w:val="212121"/>
              <w:sz w:val="20"/>
              <w:szCs w:val="20"/>
            </w:rPr>
          </w:rPrChange>
        </w:rPr>
        <w:t>-</w:t>
      </w:r>
      <w:r w:rsidR="00662284" w:rsidRPr="00C44372">
        <w:rPr>
          <w:rFonts w:ascii="Arial" w:hAnsi="Arial" w:cs="Arial"/>
          <w:color w:val="212121"/>
          <w:sz w:val="16"/>
          <w:szCs w:val="16"/>
          <w:rPrChange w:id="130" w:author="Jeremy Holloway" w:date="2018-01-13T10:13:00Z">
            <w:rPr>
              <w:rFonts w:ascii="Arial" w:hAnsi="Arial" w:cs="Arial"/>
              <w:color w:val="212121"/>
              <w:sz w:val="20"/>
              <w:szCs w:val="20"/>
            </w:rPr>
          </w:rPrChange>
        </w:rPr>
        <w:t>654</w:t>
      </w:r>
      <w:r w:rsidRPr="00C44372">
        <w:rPr>
          <w:rFonts w:ascii="Arial" w:hAnsi="Arial" w:cs="Arial"/>
          <w:color w:val="212121"/>
          <w:sz w:val="16"/>
          <w:szCs w:val="16"/>
          <w:rPrChange w:id="131" w:author="Jeremy Holloway" w:date="2018-01-13T10:13:00Z">
            <w:rPr>
              <w:rFonts w:ascii="Arial" w:hAnsi="Arial" w:cs="Arial"/>
              <w:color w:val="212121"/>
              <w:sz w:val="20"/>
              <w:szCs w:val="20"/>
            </w:rPr>
          </w:rPrChange>
        </w:rPr>
        <w:t>-</w:t>
      </w:r>
      <w:r w:rsidR="00662284" w:rsidRPr="00C44372">
        <w:rPr>
          <w:rFonts w:ascii="Arial" w:hAnsi="Arial" w:cs="Arial"/>
          <w:color w:val="212121"/>
          <w:sz w:val="16"/>
          <w:szCs w:val="16"/>
          <w:rPrChange w:id="132" w:author="Jeremy Holloway" w:date="2018-01-13T10:13:00Z">
            <w:rPr>
              <w:rFonts w:ascii="Arial" w:hAnsi="Arial" w:cs="Arial"/>
              <w:color w:val="212121"/>
              <w:sz w:val="20"/>
              <w:szCs w:val="20"/>
            </w:rPr>
          </w:rPrChange>
        </w:rPr>
        <w:t>6546</w:t>
      </w:r>
    </w:p>
    <w:p w:rsidR="00895765" w:rsidRPr="00C44372" w:rsidRDefault="00662284" w:rsidP="00895765">
      <w:pPr>
        <w:shd w:val="clear" w:color="auto" w:fill="FFFFFF"/>
        <w:rPr>
          <w:rFonts w:ascii="Arial" w:hAnsi="Arial" w:cs="Arial"/>
          <w:color w:val="212121"/>
          <w:sz w:val="16"/>
          <w:szCs w:val="16"/>
          <w:rPrChange w:id="133" w:author="Jeremy Holloway" w:date="2018-01-13T10:13:00Z">
            <w:rPr>
              <w:rFonts w:ascii="Helvetica" w:hAnsi="Helvetica" w:cs="Helvetica"/>
              <w:color w:val="212121"/>
              <w:sz w:val="20"/>
              <w:szCs w:val="20"/>
            </w:rPr>
          </w:rPrChange>
        </w:rPr>
      </w:pPr>
      <w:r w:rsidRPr="00C44372">
        <w:rPr>
          <w:rFonts w:ascii="Arial" w:hAnsi="Arial" w:cs="Arial"/>
          <w:color w:val="212121"/>
          <w:sz w:val="16"/>
          <w:szCs w:val="16"/>
          <w:rPrChange w:id="134" w:author="Jeremy Holloway" w:date="2018-01-13T10:13:00Z">
            <w:rPr>
              <w:rFonts w:ascii="Arial" w:hAnsi="Arial" w:cs="Arial"/>
              <w:color w:val="212121"/>
              <w:sz w:val="20"/>
              <w:szCs w:val="20"/>
            </w:rPr>
          </w:rPrChange>
        </w:rPr>
        <w:t>Email address:</w:t>
      </w:r>
      <w:ins w:id="135" w:author="Jeremy Holloway" w:date="2018-01-13T10:13:00Z">
        <w:r w:rsidR="001104EE">
          <w:rPr>
            <w:rFonts w:ascii="Arial" w:hAnsi="Arial" w:cs="Arial"/>
            <w:color w:val="212121"/>
            <w:sz w:val="16"/>
            <w:szCs w:val="16"/>
          </w:rPr>
          <w:t xml:space="preserve"> </w:t>
        </w:r>
        <w:r w:rsidR="001104EE">
          <w:rPr>
            <w:rFonts w:ascii="Arial" w:hAnsi="Arial" w:cs="Arial"/>
            <w:sz w:val="16"/>
            <w:szCs w:val="16"/>
          </w:rPr>
          <w:fldChar w:fldCharType="begin"/>
        </w:r>
        <w:r w:rsidR="001104EE">
          <w:rPr>
            <w:rFonts w:ascii="Arial" w:hAnsi="Arial" w:cs="Arial"/>
            <w:sz w:val="16"/>
            <w:szCs w:val="16"/>
          </w:rPr>
          <w:instrText xml:space="preserve"> HYPERLINK "mailto:</w:instrText>
        </w:r>
      </w:ins>
      <w:r w:rsidR="001104EE" w:rsidRPr="001104EE">
        <w:rPr>
          <w:rFonts w:ascii="Arial" w:hAnsi="Arial" w:cs="Arial"/>
          <w:sz w:val="16"/>
          <w:szCs w:val="16"/>
          <w:rPrChange w:id="136" w:author="Jeremy Holloway" w:date="2018-01-13T10:13:00Z">
            <w:rPr>
              <w:rStyle w:val="Hyperlink"/>
              <w:rFonts w:ascii="Arial" w:hAnsi="Arial" w:cs="Arial"/>
              <w:sz w:val="20"/>
              <w:szCs w:val="20"/>
            </w:rPr>
          </w:rPrChange>
        </w:rPr>
        <w:instrText>robrob@clemson.edu</w:instrText>
      </w:r>
      <w:ins w:id="137" w:author="Jeremy Holloway" w:date="2018-01-13T10:13:00Z">
        <w:r w:rsidR="001104EE">
          <w:rPr>
            <w:rFonts w:ascii="Arial" w:hAnsi="Arial" w:cs="Arial"/>
            <w:sz w:val="16"/>
            <w:szCs w:val="16"/>
          </w:rPr>
          <w:instrText xml:space="preserve">" </w:instrText>
        </w:r>
        <w:r w:rsidR="001104EE">
          <w:rPr>
            <w:rFonts w:ascii="Arial" w:hAnsi="Arial" w:cs="Arial"/>
            <w:sz w:val="16"/>
            <w:szCs w:val="16"/>
          </w:rPr>
          <w:fldChar w:fldCharType="separate"/>
        </w:r>
      </w:ins>
      <w:r w:rsidR="001104EE" w:rsidRPr="00F93F23">
        <w:rPr>
          <w:rStyle w:val="Hyperlink"/>
          <w:rFonts w:ascii="Arial" w:hAnsi="Arial" w:cs="Arial"/>
          <w:sz w:val="16"/>
          <w:szCs w:val="16"/>
          <w:rPrChange w:id="138" w:author="Jeremy Holloway" w:date="2018-01-13T10:13:00Z">
            <w:rPr>
              <w:rStyle w:val="Hyperlink"/>
              <w:rFonts w:ascii="Arial" w:hAnsi="Arial" w:cs="Arial"/>
              <w:sz w:val="20"/>
              <w:szCs w:val="20"/>
            </w:rPr>
          </w:rPrChange>
        </w:rPr>
        <w:t>robrob@clemson.edu</w:t>
      </w:r>
      <w:ins w:id="139" w:author="Jeremy Holloway" w:date="2018-01-13T10:13:00Z">
        <w:r w:rsidR="001104EE">
          <w:rPr>
            <w:rFonts w:ascii="Arial" w:hAnsi="Arial" w:cs="Arial"/>
            <w:sz w:val="16"/>
            <w:szCs w:val="16"/>
          </w:rPr>
          <w:fldChar w:fldCharType="end"/>
        </w:r>
      </w:ins>
    </w:p>
    <w:p w:rsidR="00147D4B" w:rsidDel="00737962" w:rsidRDefault="00147D4B" w:rsidP="0008037C">
      <w:pPr>
        <w:rPr>
          <w:del w:id="140" w:author="Jeremy Holloway" w:date="2018-01-13T10:18:00Z"/>
        </w:rPr>
      </w:pPr>
    </w:p>
    <w:p w:rsidR="00147D4B" w:rsidRDefault="00147D4B" w:rsidP="0008037C"/>
    <w:p w:rsidR="00237835" w:rsidRPr="00237835" w:rsidRDefault="00237835" w:rsidP="00E65953">
      <w:pPr>
        <w:rPr>
          <w:rFonts w:ascii="Trebuchet MS" w:hAnsi="Trebuchet MS"/>
          <w:color w:val="7F7F7F" w:themeColor="text1" w:themeTint="80"/>
        </w:rPr>
      </w:pPr>
      <w:r>
        <w:rPr>
          <w:rFonts w:ascii="Trebuchet MS" w:hAnsi="Trebuchet MS"/>
          <w:noProof/>
          <w:color w:val="000000" w:themeColor="text1"/>
        </w:rPr>
        <w:drawing>
          <wp:inline distT="0" distB="0" distL="0" distR="0">
            <wp:extent cx="6914351" cy="88836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FOOTER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" r="2083"/>
                    <a:stretch/>
                  </pic:blipFill>
                  <pic:spPr bwMode="auto">
                    <a:xfrm>
                      <a:off x="0" y="0"/>
                      <a:ext cx="6933184" cy="89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835" w:rsidRPr="00237835" w:rsidSect="00080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emy Holloway">
    <w15:presenceInfo w15:providerId="None" w15:userId="Jeremy Hollow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37C"/>
    <w:rsid w:val="000648E5"/>
    <w:rsid w:val="0008037C"/>
    <w:rsid w:val="001104EE"/>
    <w:rsid w:val="00131C5D"/>
    <w:rsid w:val="00147D4B"/>
    <w:rsid w:val="001C1179"/>
    <w:rsid w:val="001D5E9A"/>
    <w:rsid w:val="00205CBF"/>
    <w:rsid w:val="00237835"/>
    <w:rsid w:val="002545BB"/>
    <w:rsid w:val="002549CA"/>
    <w:rsid w:val="002E6770"/>
    <w:rsid w:val="002F7860"/>
    <w:rsid w:val="003357CF"/>
    <w:rsid w:val="003D4952"/>
    <w:rsid w:val="003E1423"/>
    <w:rsid w:val="004353A0"/>
    <w:rsid w:val="004E78B2"/>
    <w:rsid w:val="0051762D"/>
    <w:rsid w:val="00522714"/>
    <w:rsid w:val="006012A3"/>
    <w:rsid w:val="00662284"/>
    <w:rsid w:val="00737962"/>
    <w:rsid w:val="00767151"/>
    <w:rsid w:val="00863276"/>
    <w:rsid w:val="00895765"/>
    <w:rsid w:val="008C75EA"/>
    <w:rsid w:val="008E3AAC"/>
    <w:rsid w:val="009626D1"/>
    <w:rsid w:val="00993E75"/>
    <w:rsid w:val="009D49D2"/>
    <w:rsid w:val="009E5383"/>
    <w:rsid w:val="00A70D68"/>
    <w:rsid w:val="00AB529B"/>
    <w:rsid w:val="00AD1473"/>
    <w:rsid w:val="00AF1BB8"/>
    <w:rsid w:val="00B4460D"/>
    <w:rsid w:val="00C44372"/>
    <w:rsid w:val="00D00BE1"/>
    <w:rsid w:val="00D226E6"/>
    <w:rsid w:val="00D3272A"/>
    <w:rsid w:val="00DB64C1"/>
    <w:rsid w:val="00E5149A"/>
    <w:rsid w:val="00E65953"/>
    <w:rsid w:val="00E97D03"/>
    <w:rsid w:val="00F63A07"/>
    <w:rsid w:val="00F958AC"/>
    <w:rsid w:val="00FB752B"/>
    <w:rsid w:val="00F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63299"/>
  <w15:chartTrackingRefBased/>
  <w15:docId w15:val="{6CBD0C16-DE27-4A2E-9F42-5BA4FE79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765"/>
    <w:rPr>
      <w:color w:val="0000FF"/>
      <w:u w:val="single"/>
    </w:rPr>
  </w:style>
  <w:style w:type="character" w:customStyle="1" w:styleId="fc4">
    <w:name w:val="_fc_4"/>
    <w:basedOn w:val="DefaultParagraphFont"/>
    <w:rsid w:val="00895765"/>
  </w:style>
  <w:style w:type="character" w:styleId="UnresolvedMention">
    <w:name w:val="Unresolved Mention"/>
    <w:basedOn w:val="DefaultParagraphFont"/>
    <w:uiPriority w:val="99"/>
    <w:semiHidden/>
    <w:unhideWhenUsed/>
    <w:rsid w:val="001104E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4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5859">
                          <w:marLeft w:val="40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22078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4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1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82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181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97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69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81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886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187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1239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481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230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13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1873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68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942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57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896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48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60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69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350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761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697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43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992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514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04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539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304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34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608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97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575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885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799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71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372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206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83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256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3828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49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765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80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024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32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662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975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1990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59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6256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323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1459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613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9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247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232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08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746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63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70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859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367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886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133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7425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36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250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700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491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684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887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313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9743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315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3062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6079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31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643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280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14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50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2288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2717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16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279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589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11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316">
                          <w:marLeft w:val="40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0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692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4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5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65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6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383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38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7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26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0575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51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141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778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848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07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89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97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39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352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652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67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54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16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27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80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503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308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752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73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372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378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815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8004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248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425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534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06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48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53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86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2999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907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45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563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12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540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98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88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9388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9668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451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28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880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862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64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18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949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98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903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98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45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4646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0160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187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074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097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230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86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0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83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805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5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930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6463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760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90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62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063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58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04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1207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485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6633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66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117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655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577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85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235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084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6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mailto:Bummer@clemson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rnold@clemson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9A377-0851-4016-9180-C9A8EB5F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</dc:creator>
  <cp:keywords/>
  <dc:description/>
  <cp:lastModifiedBy>Jeremy Holloway</cp:lastModifiedBy>
  <cp:revision>11</cp:revision>
  <cp:lastPrinted>2017-02-08T20:04:00Z</cp:lastPrinted>
  <dcterms:created xsi:type="dcterms:W3CDTF">2018-01-10T21:23:00Z</dcterms:created>
  <dcterms:modified xsi:type="dcterms:W3CDTF">2018-01-13T15:21:00Z</dcterms:modified>
</cp:coreProperties>
</file>